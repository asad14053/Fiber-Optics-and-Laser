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CDAB9" w14:textId="30DF6777" w:rsidR="003723A0" w:rsidRDefault="003723A0" w:rsidP="003723A0">
      <w:pPr>
        <w:adjustRightInd w:val="0"/>
        <w:snapToGrid w:val="0"/>
        <w:spacing w:line="240" w:lineRule="auto"/>
        <w:jc w:val="center"/>
        <w:rPr>
          <w:rFonts w:ascii="Times New Roman" w:hAnsi="Times New Roman" w:cs="Times New Roman"/>
          <w:b/>
        </w:rPr>
      </w:pPr>
      <w:r>
        <w:rPr>
          <w:rFonts w:ascii="Times New Roman" w:hAnsi="Times New Roman" w:cs="Times New Roman"/>
          <w:b/>
        </w:rPr>
        <w:t>ELEE 4145</w:t>
      </w:r>
      <w:r w:rsidR="005838C0">
        <w:rPr>
          <w:rFonts w:ascii="Times New Roman" w:hAnsi="Times New Roman" w:cs="Times New Roman"/>
          <w:b/>
        </w:rPr>
        <w:t xml:space="preserve"> </w:t>
      </w:r>
      <w:r w:rsidR="005838C0" w:rsidRPr="005838C0">
        <w:rPr>
          <w:rFonts w:ascii="Times New Roman" w:hAnsi="Times New Roman" w:cs="Times New Roman"/>
          <w:b/>
        </w:rPr>
        <w:t>Principles of Lasers and Photonics</w:t>
      </w:r>
    </w:p>
    <w:p w14:paraId="735FB070" w14:textId="77777777" w:rsidR="00435E3E" w:rsidRPr="00543F70" w:rsidRDefault="00435E3E" w:rsidP="003723A0">
      <w:pPr>
        <w:adjustRightInd w:val="0"/>
        <w:snapToGrid w:val="0"/>
        <w:spacing w:line="240" w:lineRule="auto"/>
        <w:jc w:val="center"/>
        <w:rPr>
          <w:rFonts w:ascii="Times New Roman" w:hAnsi="Times New Roman" w:cs="Times New Roman"/>
          <w:b/>
        </w:rPr>
      </w:pPr>
      <w:r w:rsidRPr="00543F70">
        <w:rPr>
          <w:rFonts w:ascii="Times New Roman" w:hAnsi="Times New Roman" w:cs="Times New Roman"/>
          <w:b/>
        </w:rPr>
        <w:t>Experiment 1: How Laser Works?</w:t>
      </w:r>
    </w:p>
    <w:p w14:paraId="3900B299" w14:textId="77777777" w:rsidR="00435E3E" w:rsidRPr="00435E3E" w:rsidRDefault="00435E3E" w:rsidP="00435E3E">
      <w:pPr>
        <w:adjustRightInd w:val="0"/>
        <w:snapToGrid w:val="0"/>
        <w:spacing w:line="240" w:lineRule="auto"/>
        <w:jc w:val="both"/>
        <w:rPr>
          <w:rFonts w:ascii="Times New Roman" w:hAnsi="Times New Roman" w:cs="Times New Roman"/>
        </w:rPr>
      </w:pPr>
      <w:r w:rsidRPr="00435E3E">
        <w:rPr>
          <w:rFonts w:ascii="Times New Roman" w:hAnsi="Times New Roman" w:cs="Times New Roman"/>
        </w:rPr>
        <w:t>This experiment studies the fundamental of how laser works by building a laser with a gain medium in a feedback loop. The threshold characteristic and slope efficiency will be studied. Furthermore, the effect of different laser feedback ratio as well as cavity loss on building a laser will be investigated.</w:t>
      </w:r>
    </w:p>
    <w:p w14:paraId="6AD05F70" w14:textId="77777777" w:rsidR="00435E3E" w:rsidRPr="00543F70" w:rsidRDefault="00435E3E" w:rsidP="00435E3E">
      <w:pPr>
        <w:adjustRightInd w:val="0"/>
        <w:snapToGrid w:val="0"/>
        <w:spacing w:line="240" w:lineRule="auto"/>
        <w:jc w:val="both"/>
        <w:rPr>
          <w:rFonts w:ascii="Times New Roman" w:hAnsi="Times New Roman" w:cs="Times New Roman"/>
          <w:b/>
        </w:rPr>
      </w:pPr>
      <w:r w:rsidRPr="00543F70">
        <w:rPr>
          <w:rFonts w:ascii="Times New Roman" w:hAnsi="Times New Roman" w:cs="Times New Roman"/>
          <w:b/>
        </w:rPr>
        <w:t>Introduction</w:t>
      </w:r>
    </w:p>
    <w:p w14:paraId="56EA2CF2" w14:textId="77777777" w:rsidR="00435E3E" w:rsidRPr="00435E3E" w:rsidRDefault="00435E3E" w:rsidP="00435E3E">
      <w:pPr>
        <w:adjustRightInd w:val="0"/>
        <w:snapToGrid w:val="0"/>
        <w:spacing w:line="240" w:lineRule="auto"/>
        <w:jc w:val="both"/>
        <w:rPr>
          <w:rFonts w:ascii="Times New Roman" w:hAnsi="Times New Roman" w:cs="Times New Roman"/>
        </w:rPr>
      </w:pPr>
      <w:r w:rsidRPr="00435E3E">
        <w:rPr>
          <w:rFonts w:ascii="Times New Roman" w:hAnsi="Times New Roman" w:cs="Times New Roman"/>
        </w:rPr>
        <w:t>A laser is fundamentally an optical oscillator, which analogous to any other oscillators, is simply an optical amplifier with positive feedback (i.e. feedback with gain). A semiconductor optical amplifier (SOA) fiber ring laser</w:t>
      </w:r>
      <w:r w:rsidR="00543F70">
        <w:rPr>
          <w:rFonts w:ascii="Times New Roman" w:hAnsi="Times New Roman" w:cs="Times New Roman"/>
        </w:rPr>
        <w:t xml:space="preserve"> is</w:t>
      </w:r>
      <w:r w:rsidRPr="00435E3E">
        <w:rPr>
          <w:rFonts w:ascii="Times New Roman" w:hAnsi="Times New Roman" w:cs="Times New Roman"/>
        </w:rPr>
        <w:t xml:space="preserve"> shown in Figure 1. An SOA is used as the gain medium for the laser, while the optical feedback is completed by a fused fiber optical coupler. Unidirectional oscillation is ensured by the optical isolator. The laser output is obtained at one of the output port of the optical coupler that used to complete the feedback</w:t>
      </w:r>
      <w:r>
        <w:rPr>
          <w:rFonts w:ascii="Times New Roman" w:hAnsi="Times New Roman" w:cs="Times New Roman"/>
        </w:rPr>
        <w:t>.</w:t>
      </w:r>
    </w:p>
    <w:p w14:paraId="70CB110F" w14:textId="77777777" w:rsidR="00435E3E" w:rsidRPr="00435E3E" w:rsidRDefault="00435E3E" w:rsidP="00435E3E">
      <w:pPr>
        <w:adjustRightInd w:val="0"/>
        <w:snapToGrid w:val="0"/>
        <w:spacing w:line="240" w:lineRule="auto"/>
        <w:jc w:val="both"/>
        <w:rPr>
          <w:rFonts w:ascii="Times New Roman" w:hAnsi="Times New Roman" w:cs="Times New Roman"/>
        </w:rPr>
      </w:pPr>
      <w:r w:rsidRPr="00435E3E">
        <w:rPr>
          <w:rFonts w:ascii="Times New Roman" w:hAnsi="Times New Roman" w:cs="Times New Roman"/>
        </w:rPr>
        <w:t xml:space="preserve">In a fiber ring laser, the fused fiber coupler is equivalent to the partially reflecting mirror in a semiconductor </w:t>
      </w:r>
      <w:proofErr w:type="spellStart"/>
      <w:r w:rsidRPr="00435E3E">
        <w:rPr>
          <w:rFonts w:ascii="Times New Roman" w:hAnsi="Times New Roman" w:cs="Times New Roman"/>
        </w:rPr>
        <w:t>Fabry-Pérot</w:t>
      </w:r>
      <w:proofErr w:type="spellEnd"/>
      <w:r w:rsidRPr="00435E3E">
        <w:rPr>
          <w:rFonts w:ascii="Times New Roman" w:hAnsi="Times New Roman" w:cs="Times New Roman"/>
        </w:rPr>
        <w:t xml:space="preserve"> laser, while the coupling ratio is similar to the transmission/reflectivity of the mirror in a FP laser. The optical filter is inserted in the ring to select the operating wavelength of the laser and to minimize the level of amplified spontaneous emission at the laser output. The variable attenuator mimics the cavity loss in a FP laser, which enables investigation of the effects of intra-cavity loss on both the laser threshold and slope efficiency.</w:t>
      </w:r>
    </w:p>
    <w:p w14:paraId="395A61CA" w14:textId="348F90FB" w:rsidR="00435E3E" w:rsidRPr="00435E3E" w:rsidRDefault="00637EEE" w:rsidP="00E964C6">
      <w:pPr>
        <w:adjustRightInd w:val="0"/>
        <w:snapToGrid w:val="0"/>
        <w:spacing w:line="240" w:lineRule="auto"/>
        <w:jc w:val="center"/>
        <w:rPr>
          <w:rFonts w:ascii="Times New Roman" w:hAnsi="Times New Roman" w:cs="Times New Roman"/>
        </w:rPr>
      </w:pPr>
      <w:bookmarkStart w:id="0" w:name="_GoBack"/>
      <w:r>
        <w:rPr>
          <w:noProof/>
          <w:lang w:eastAsia="en-US"/>
        </w:rPr>
        <mc:AlternateContent>
          <mc:Choice Requires="wps">
            <w:drawing>
              <wp:anchor distT="0" distB="0" distL="114300" distR="114300" simplePos="0" relativeHeight="251659264" behindDoc="0" locked="0" layoutInCell="1" allowOverlap="1" wp14:anchorId="694F1861" wp14:editId="27CDD420">
                <wp:simplePos x="0" y="0"/>
                <wp:positionH relativeFrom="column">
                  <wp:posOffset>3874135</wp:posOffset>
                </wp:positionH>
                <wp:positionV relativeFrom="paragraph">
                  <wp:posOffset>1781175</wp:posOffset>
                </wp:positionV>
                <wp:extent cx="900430" cy="270510"/>
                <wp:effectExtent l="0" t="0" r="0" b="8890"/>
                <wp:wrapNone/>
                <wp:docPr id="3" name="Text Box 3"/>
                <wp:cNvGraphicFramePr/>
                <a:graphic xmlns:a="http://schemas.openxmlformats.org/drawingml/2006/main">
                  <a:graphicData uri="http://schemas.microsoft.com/office/word/2010/wordprocessingShape">
                    <wps:wsp>
                      <wps:cNvSpPr txBox="1"/>
                      <wps:spPr>
                        <a:xfrm>
                          <a:off x="0" y="0"/>
                          <a:ext cx="900430" cy="2705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FFCB90" w14:textId="718EF4F7" w:rsidR="00637EEE" w:rsidRDefault="00637EEE">
                            <w:r>
                              <w:t>Laser output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05.05pt;margin-top:140.25pt;width:70.9pt;height:21.3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tTicwCAAAL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" filled="f" stroked="f">
                <v:textbox>
                  <w:txbxContent>
                    <w:p w14:paraId="40FFCB90" w14:textId="718EF4F7" w:rsidR="00637EEE" w:rsidRDefault="00637EEE">
                      <w:r>
                        <w:t>Laser output</w:t>
                      </w:r>
                    </w:p>
                  </w:txbxContent>
                </v:textbox>
              </v:shape>
            </w:pict>
          </mc:Fallback>
        </mc:AlternateContent>
      </w:r>
      <w:ins w:id="1" w:author="Mable" w:date="2016-10-27T09:13:00Z">
        <w:r>
          <w:rPr>
            <w:noProof/>
            <w:lang w:eastAsia="en-US"/>
          </w:rPr>
          <mc:AlternateContent>
            <mc:Choice Requires="wps">
              <w:drawing>
                <wp:anchor distT="0" distB="0" distL="114300" distR="114300" simplePos="0" relativeHeight="251660288" behindDoc="0" locked="0" layoutInCell="1" allowOverlap="1" wp14:anchorId="59209259" wp14:editId="02B9AA7B">
                  <wp:simplePos x="0" y="0"/>
                  <wp:positionH relativeFrom="column">
                    <wp:posOffset>3759200</wp:posOffset>
                  </wp:positionH>
                  <wp:positionV relativeFrom="paragraph">
                    <wp:posOffset>2001520</wp:posOffset>
                  </wp:positionV>
                  <wp:extent cx="203200" cy="211455"/>
                  <wp:effectExtent l="76200" t="25400" r="76200" b="118745"/>
                  <wp:wrapNone/>
                  <wp:docPr id="4" name="Straight Arrow Connector 4"/>
                  <wp:cNvGraphicFramePr/>
                  <a:graphic xmlns:a="http://schemas.openxmlformats.org/drawingml/2006/main">
                    <a:graphicData uri="http://schemas.microsoft.com/office/word/2010/wordprocessingShape">
                      <wps:wsp>
                        <wps:cNvCnPr/>
                        <wps:spPr>
                          <a:xfrm flipH="1">
                            <a:off x="0" y="0"/>
                            <a:ext cx="203200" cy="211455"/>
                          </a:xfrm>
                          <a:prstGeom prst="straightConnector1">
                            <a:avLst/>
                          </a:prstGeom>
                          <a:ln w="12700" cmpd="sng">
                            <a:solidFill>
                              <a:schemeClr val="tx1"/>
                            </a:solidFill>
                            <a:prstDash val="dash"/>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4" o:spid="_x0000_s1026" type="#_x0000_t32" style="position:absolute;margin-left:296pt;margin-top:157.6pt;width:16pt;height:16.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" strokecolor="black [3213]" strokeweight="1pt">
                  <v:stroke dashstyle="dash" endarrow="block"/>
                  <v:shadow on="t" opacity="24903f" mv:blur="40000f" origin=",.5" offset="0,20000emu"/>
                </v:shape>
              </w:pict>
            </mc:Fallback>
          </mc:AlternateContent>
        </w:r>
      </w:ins>
      <w:bookmarkEnd w:id="0"/>
      <w:r w:rsidR="003723A0" w:rsidRPr="003723A0">
        <w:t xml:space="preserve">  </w:t>
      </w:r>
      <w:r w:rsidR="003723A0" w:rsidRPr="003723A0">
        <w:rPr>
          <w:noProof/>
          <w:lang w:eastAsia="en-US"/>
        </w:rPr>
        <w:drawing>
          <wp:inline distT="0" distB="0" distL="0" distR="0" wp14:anchorId="10D873BF" wp14:editId="5ADD1AD6">
            <wp:extent cx="4874836" cy="324989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5426" cy="3250284"/>
                    </a:xfrm>
                    <a:prstGeom prst="rect">
                      <a:avLst/>
                    </a:prstGeom>
                    <a:noFill/>
                    <a:ln>
                      <a:noFill/>
                    </a:ln>
                  </pic:spPr>
                </pic:pic>
              </a:graphicData>
            </a:graphic>
          </wp:inline>
        </w:drawing>
      </w:r>
    </w:p>
    <w:p w14:paraId="5B66473E" w14:textId="77777777" w:rsidR="00435E3E" w:rsidRPr="00543F70" w:rsidRDefault="00435E3E" w:rsidP="00435E3E">
      <w:pPr>
        <w:adjustRightInd w:val="0"/>
        <w:snapToGrid w:val="0"/>
        <w:spacing w:line="240" w:lineRule="auto"/>
        <w:jc w:val="both"/>
        <w:rPr>
          <w:rFonts w:ascii="Times New Roman" w:hAnsi="Times New Roman" w:cs="Times New Roman"/>
          <w:b/>
        </w:rPr>
      </w:pPr>
      <w:r w:rsidRPr="00435E3E">
        <w:rPr>
          <w:rFonts w:ascii="Times New Roman" w:hAnsi="Times New Roman" w:cs="Times New Roman"/>
        </w:rPr>
        <w:t xml:space="preserve"> </w:t>
      </w:r>
      <w:r w:rsidRPr="00543F70">
        <w:rPr>
          <w:rFonts w:ascii="Times New Roman" w:hAnsi="Times New Roman" w:cs="Times New Roman"/>
          <w:b/>
        </w:rPr>
        <w:t>Objective:</w:t>
      </w:r>
    </w:p>
    <w:p w14:paraId="7DC7EC96" w14:textId="29E1E742" w:rsidR="00435E3E" w:rsidRPr="005838C0" w:rsidRDefault="00435E3E" w:rsidP="005838C0">
      <w:pPr>
        <w:pStyle w:val="ListParagraph"/>
        <w:numPr>
          <w:ilvl w:val="0"/>
          <w:numId w:val="1"/>
        </w:numPr>
        <w:adjustRightInd w:val="0"/>
        <w:snapToGrid w:val="0"/>
        <w:spacing w:line="240" w:lineRule="auto"/>
        <w:jc w:val="both"/>
        <w:rPr>
          <w:rFonts w:ascii="Times New Roman" w:hAnsi="Times New Roman" w:cs="Times New Roman"/>
        </w:rPr>
      </w:pPr>
      <w:r w:rsidRPr="005838C0">
        <w:rPr>
          <w:rFonts w:ascii="Times New Roman" w:hAnsi="Times New Roman" w:cs="Times New Roman"/>
        </w:rPr>
        <w:t xml:space="preserve">To understand the operating principle of laser through the use of SOA fiber ring laser as an example. </w:t>
      </w:r>
    </w:p>
    <w:p w14:paraId="79CC393D" w14:textId="5A71A478" w:rsidR="00435E3E" w:rsidRPr="005838C0" w:rsidRDefault="00435E3E" w:rsidP="005838C0">
      <w:pPr>
        <w:pStyle w:val="ListParagraph"/>
        <w:numPr>
          <w:ilvl w:val="0"/>
          <w:numId w:val="1"/>
        </w:numPr>
        <w:adjustRightInd w:val="0"/>
        <w:snapToGrid w:val="0"/>
        <w:spacing w:line="240" w:lineRule="auto"/>
        <w:jc w:val="both"/>
        <w:rPr>
          <w:rFonts w:ascii="Times New Roman" w:hAnsi="Times New Roman" w:cs="Times New Roman"/>
        </w:rPr>
      </w:pPr>
      <w:r w:rsidRPr="005838C0">
        <w:rPr>
          <w:rFonts w:ascii="Times New Roman" w:hAnsi="Times New Roman" w:cs="Times New Roman"/>
        </w:rPr>
        <w:t>To understand the relationship between laser characteristics (i.e. output power, threshold, L-I curve) and (</w:t>
      </w:r>
      <w:proofErr w:type="spellStart"/>
      <w:r w:rsidRPr="005838C0">
        <w:rPr>
          <w:rFonts w:ascii="Times New Roman" w:hAnsi="Times New Roman" w:cs="Times New Roman"/>
        </w:rPr>
        <w:t>i</w:t>
      </w:r>
      <w:proofErr w:type="spellEnd"/>
      <w:r w:rsidRPr="005838C0">
        <w:rPr>
          <w:rFonts w:ascii="Times New Roman" w:hAnsi="Times New Roman" w:cs="Times New Roman"/>
        </w:rPr>
        <w:t xml:space="preserve">) different driving current apply to the SOA (ii) intra-cavity loss, (iii) feedback power, and </w:t>
      </w:r>
      <w:proofErr w:type="gramStart"/>
      <w:r w:rsidRPr="005838C0">
        <w:rPr>
          <w:rFonts w:ascii="Times New Roman" w:hAnsi="Times New Roman" w:cs="Times New Roman"/>
        </w:rPr>
        <w:t>(iv) intra-cavity</w:t>
      </w:r>
      <w:proofErr w:type="gramEnd"/>
      <w:r w:rsidRPr="005838C0">
        <w:rPr>
          <w:rFonts w:ascii="Times New Roman" w:hAnsi="Times New Roman" w:cs="Times New Roman"/>
        </w:rPr>
        <w:t xml:space="preserve"> loss.</w:t>
      </w:r>
    </w:p>
    <w:p w14:paraId="2ABCD804" w14:textId="54BF7319" w:rsidR="00435E3E" w:rsidRPr="00543F70" w:rsidRDefault="00435E3E" w:rsidP="00435E3E">
      <w:pPr>
        <w:adjustRightInd w:val="0"/>
        <w:snapToGrid w:val="0"/>
        <w:spacing w:line="240" w:lineRule="auto"/>
        <w:jc w:val="both"/>
        <w:rPr>
          <w:rFonts w:ascii="Times New Roman" w:hAnsi="Times New Roman" w:cs="Times New Roman"/>
          <w:b/>
        </w:rPr>
      </w:pPr>
      <w:r w:rsidRPr="00543F70">
        <w:rPr>
          <w:rFonts w:ascii="Times New Roman" w:hAnsi="Times New Roman" w:cs="Times New Roman"/>
          <w:b/>
        </w:rPr>
        <w:lastRenderedPageBreak/>
        <w:t>Operation Instructions</w:t>
      </w:r>
    </w:p>
    <w:p w14:paraId="29B7D8DD" w14:textId="4FAF6850" w:rsidR="00435E3E" w:rsidRPr="005838C0" w:rsidRDefault="00435E3E" w:rsidP="005838C0">
      <w:pPr>
        <w:pStyle w:val="ListParagraph"/>
        <w:numPr>
          <w:ilvl w:val="0"/>
          <w:numId w:val="3"/>
        </w:numPr>
        <w:adjustRightInd w:val="0"/>
        <w:snapToGrid w:val="0"/>
        <w:spacing w:line="240" w:lineRule="auto"/>
        <w:jc w:val="both"/>
        <w:rPr>
          <w:rFonts w:ascii="Times New Roman" w:hAnsi="Times New Roman" w:cs="Times New Roman"/>
        </w:rPr>
      </w:pPr>
      <w:r w:rsidRPr="005838C0">
        <w:rPr>
          <w:rFonts w:ascii="Times New Roman" w:hAnsi="Times New Roman" w:cs="Times New Roman"/>
        </w:rPr>
        <w:t>Before powering up the SOA unit and the laser, ensure that the bias current control knob for driving the SOA is turned fully anti-clockwise (i.e. zero biasing current).</w:t>
      </w:r>
    </w:p>
    <w:p w14:paraId="0D074DBC" w14:textId="1741A3ED" w:rsidR="00435E3E" w:rsidRPr="005838C0" w:rsidRDefault="00435E3E" w:rsidP="005838C0">
      <w:pPr>
        <w:pStyle w:val="ListParagraph"/>
        <w:numPr>
          <w:ilvl w:val="0"/>
          <w:numId w:val="3"/>
        </w:numPr>
        <w:adjustRightInd w:val="0"/>
        <w:snapToGrid w:val="0"/>
        <w:spacing w:line="240" w:lineRule="auto"/>
        <w:jc w:val="both"/>
        <w:rPr>
          <w:rFonts w:ascii="Times New Roman" w:hAnsi="Times New Roman" w:cs="Times New Roman"/>
        </w:rPr>
      </w:pPr>
      <w:r w:rsidRPr="005838C0">
        <w:rPr>
          <w:rFonts w:ascii="Times New Roman" w:hAnsi="Times New Roman" w:cs="Times New Roman"/>
        </w:rPr>
        <w:t>Never disconnect or connect fiber terminations with significant levels of power propagating in the system. Before making or breaking any optical connections or terminations (fiber or instrument), always ensure that the power controls are set for minimum output or switched off. The system must be fully connected with no free end optical outputs when the power levels are anything other than zero.</w:t>
      </w:r>
    </w:p>
    <w:p w14:paraId="6C3DE8A8" w14:textId="4C3A6CED" w:rsidR="00435E3E" w:rsidRPr="005838C0" w:rsidRDefault="00435E3E" w:rsidP="005838C0">
      <w:pPr>
        <w:pStyle w:val="ListParagraph"/>
        <w:numPr>
          <w:ilvl w:val="0"/>
          <w:numId w:val="3"/>
        </w:numPr>
        <w:adjustRightInd w:val="0"/>
        <w:snapToGrid w:val="0"/>
        <w:spacing w:line="240" w:lineRule="auto"/>
        <w:jc w:val="both"/>
        <w:rPr>
          <w:rFonts w:ascii="Times New Roman" w:hAnsi="Times New Roman" w:cs="Times New Roman"/>
        </w:rPr>
      </w:pPr>
      <w:r w:rsidRPr="005838C0">
        <w:rPr>
          <w:rFonts w:ascii="Times New Roman" w:hAnsi="Times New Roman" w:cs="Times New Roman"/>
        </w:rPr>
        <w:t>Before making a connection, remove the dust cap and carefully clean the end face of the optical fiber with the optical tissue provided moistened with IPA (isopropyl alcohol). And then wipe the end face with a dry tissue to remove residual moisture. The TA will show you how.</w:t>
      </w:r>
    </w:p>
    <w:p w14:paraId="1E135A30" w14:textId="787191EB" w:rsidR="00435E3E" w:rsidRPr="005838C0" w:rsidRDefault="00435E3E" w:rsidP="005838C0">
      <w:pPr>
        <w:pStyle w:val="ListParagraph"/>
        <w:numPr>
          <w:ilvl w:val="0"/>
          <w:numId w:val="3"/>
        </w:numPr>
        <w:adjustRightInd w:val="0"/>
        <w:snapToGrid w:val="0"/>
        <w:spacing w:line="240" w:lineRule="auto"/>
        <w:jc w:val="both"/>
        <w:rPr>
          <w:rFonts w:ascii="Times New Roman" w:hAnsi="Times New Roman" w:cs="Times New Roman"/>
        </w:rPr>
      </w:pPr>
      <w:r w:rsidRPr="005838C0">
        <w:rPr>
          <w:rFonts w:ascii="Times New Roman" w:hAnsi="Times New Roman" w:cs="Times New Roman"/>
        </w:rPr>
        <w:t>When the experiment is completed, firstly reduce the SOA bias current to zero and then switch off the current driver. Disconnect all the fiber patch cords and put on the dust caps.</w:t>
      </w:r>
    </w:p>
    <w:p w14:paraId="05066939" w14:textId="77777777" w:rsidR="005838C0" w:rsidRDefault="005838C0" w:rsidP="00435E3E">
      <w:pPr>
        <w:adjustRightInd w:val="0"/>
        <w:snapToGrid w:val="0"/>
        <w:spacing w:line="240" w:lineRule="auto"/>
        <w:jc w:val="both"/>
        <w:rPr>
          <w:rFonts w:ascii="Times New Roman" w:hAnsi="Times New Roman" w:cs="Times New Roman"/>
          <w:b/>
        </w:rPr>
      </w:pPr>
    </w:p>
    <w:p w14:paraId="67779F4E" w14:textId="77777777" w:rsidR="00435E3E" w:rsidRPr="00543F70" w:rsidRDefault="00435E3E" w:rsidP="00435E3E">
      <w:pPr>
        <w:adjustRightInd w:val="0"/>
        <w:snapToGrid w:val="0"/>
        <w:spacing w:line="240" w:lineRule="auto"/>
        <w:jc w:val="both"/>
        <w:rPr>
          <w:rFonts w:ascii="Times New Roman" w:hAnsi="Times New Roman" w:cs="Times New Roman"/>
          <w:b/>
        </w:rPr>
      </w:pPr>
      <w:r w:rsidRPr="00543F70">
        <w:rPr>
          <w:rFonts w:ascii="Times New Roman" w:hAnsi="Times New Roman" w:cs="Times New Roman"/>
          <w:b/>
        </w:rPr>
        <w:t>Experimental Procedures</w:t>
      </w:r>
    </w:p>
    <w:p w14:paraId="73275231" w14:textId="37F7CBB3" w:rsidR="00435E3E" w:rsidRPr="005838C0" w:rsidRDefault="00435E3E" w:rsidP="005838C0">
      <w:pPr>
        <w:pStyle w:val="ListParagraph"/>
        <w:numPr>
          <w:ilvl w:val="0"/>
          <w:numId w:val="5"/>
        </w:numPr>
        <w:adjustRightInd w:val="0"/>
        <w:snapToGrid w:val="0"/>
        <w:spacing w:line="240" w:lineRule="auto"/>
        <w:jc w:val="both"/>
        <w:rPr>
          <w:rFonts w:ascii="Times New Roman" w:hAnsi="Times New Roman" w:cs="Times New Roman"/>
        </w:rPr>
      </w:pPr>
      <w:r w:rsidRPr="005838C0">
        <w:rPr>
          <w:rFonts w:ascii="Times New Roman" w:hAnsi="Times New Roman" w:cs="Times New Roman"/>
        </w:rPr>
        <w:t>Identify all the optical components on the optical bench. Do not turn on the SOA yet.</w:t>
      </w:r>
    </w:p>
    <w:p w14:paraId="4689205B" w14:textId="384E5816" w:rsidR="00435E3E" w:rsidRPr="005838C0" w:rsidRDefault="00435E3E" w:rsidP="005838C0">
      <w:pPr>
        <w:pStyle w:val="ListParagraph"/>
        <w:numPr>
          <w:ilvl w:val="0"/>
          <w:numId w:val="5"/>
        </w:numPr>
        <w:adjustRightInd w:val="0"/>
        <w:snapToGrid w:val="0"/>
        <w:spacing w:line="240" w:lineRule="auto"/>
        <w:jc w:val="both"/>
        <w:rPr>
          <w:rFonts w:ascii="Times New Roman" w:hAnsi="Times New Roman" w:cs="Times New Roman"/>
        </w:rPr>
      </w:pPr>
      <w:r w:rsidRPr="005838C0">
        <w:rPr>
          <w:rFonts w:ascii="Times New Roman" w:hAnsi="Times New Roman" w:cs="Times New Roman"/>
        </w:rPr>
        <w:t>Start from the SOA, connect the optical isolator and then the optical filter, as shown in Figure 1. Ensure the directions of the components are correct. In this experiment, we will use an optical circulator and a fiber Bragg grating as an optical filter.</w:t>
      </w:r>
    </w:p>
    <w:p w14:paraId="15AB14F5" w14:textId="090EF10C" w:rsidR="00435E3E" w:rsidRPr="005838C0" w:rsidRDefault="00435E3E" w:rsidP="005838C0">
      <w:pPr>
        <w:pStyle w:val="ListParagraph"/>
        <w:numPr>
          <w:ilvl w:val="0"/>
          <w:numId w:val="5"/>
        </w:numPr>
        <w:adjustRightInd w:val="0"/>
        <w:snapToGrid w:val="0"/>
        <w:spacing w:line="240" w:lineRule="auto"/>
        <w:jc w:val="both"/>
        <w:rPr>
          <w:rFonts w:ascii="Times New Roman" w:hAnsi="Times New Roman" w:cs="Times New Roman"/>
        </w:rPr>
      </w:pPr>
      <w:r w:rsidRPr="005838C0">
        <w:rPr>
          <w:rFonts w:ascii="Times New Roman" w:hAnsi="Times New Roman" w:cs="Times New Roman"/>
        </w:rPr>
        <w:t xml:space="preserve">Connect the filter output to the input of the 80/20 optical </w:t>
      </w:r>
      <w:proofErr w:type="gramStart"/>
      <w:r w:rsidRPr="005838C0">
        <w:rPr>
          <w:rFonts w:ascii="Times New Roman" w:hAnsi="Times New Roman" w:cs="Times New Roman"/>
        </w:rPr>
        <w:t>coupler</w:t>
      </w:r>
      <w:proofErr w:type="gramEnd"/>
      <w:r w:rsidRPr="005838C0">
        <w:rPr>
          <w:rFonts w:ascii="Times New Roman" w:hAnsi="Times New Roman" w:cs="Times New Roman"/>
        </w:rPr>
        <w:t>. The 80% output is used as the feedback while the 20% output is used as the laser output.</w:t>
      </w:r>
    </w:p>
    <w:p w14:paraId="5F4FC2EF" w14:textId="0AA29787" w:rsidR="00435E3E" w:rsidRPr="005838C0" w:rsidRDefault="00435E3E" w:rsidP="005838C0">
      <w:pPr>
        <w:pStyle w:val="ListParagraph"/>
        <w:numPr>
          <w:ilvl w:val="0"/>
          <w:numId w:val="5"/>
        </w:numPr>
        <w:adjustRightInd w:val="0"/>
        <w:snapToGrid w:val="0"/>
        <w:spacing w:line="240" w:lineRule="auto"/>
        <w:jc w:val="both"/>
        <w:rPr>
          <w:rFonts w:ascii="Times New Roman" w:hAnsi="Times New Roman" w:cs="Times New Roman"/>
        </w:rPr>
      </w:pPr>
      <w:r w:rsidRPr="005838C0">
        <w:rPr>
          <w:rFonts w:ascii="Times New Roman" w:hAnsi="Times New Roman" w:cs="Times New Roman"/>
        </w:rPr>
        <w:t xml:space="preserve">Complete the laser cavity by connecting the 80% feedback to the SOA. In this configuration, the excess intra-cavity loss is 0 </w:t>
      </w:r>
      <w:proofErr w:type="spellStart"/>
      <w:r w:rsidRPr="005838C0">
        <w:rPr>
          <w:rFonts w:ascii="Times New Roman" w:hAnsi="Times New Roman" w:cs="Times New Roman"/>
        </w:rPr>
        <w:t>dB.</w:t>
      </w:r>
      <w:proofErr w:type="spellEnd"/>
    </w:p>
    <w:p w14:paraId="11F6330D" w14:textId="680FC825" w:rsidR="00435E3E" w:rsidRPr="005838C0" w:rsidRDefault="00435E3E" w:rsidP="005838C0">
      <w:pPr>
        <w:pStyle w:val="ListParagraph"/>
        <w:numPr>
          <w:ilvl w:val="0"/>
          <w:numId w:val="5"/>
        </w:numPr>
        <w:adjustRightInd w:val="0"/>
        <w:snapToGrid w:val="0"/>
        <w:spacing w:line="240" w:lineRule="auto"/>
        <w:jc w:val="both"/>
        <w:rPr>
          <w:rFonts w:ascii="Times New Roman" w:hAnsi="Times New Roman" w:cs="Times New Roman"/>
        </w:rPr>
      </w:pPr>
      <w:r w:rsidRPr="005838C0">
        <w:rPr>
          <w:rFonts w:ascii="Times New Roman" w:hAnsi="Times New Roman" w:cs="Times New Roman"/>
        </w:rPr>
        <w:t xml:space="preserve">Measure the laser output power as a function of the SOA driving current using an optical power meter. </w:t>
      </w:r>
    </w:p>
    <w:p w14:paraId="2D11469A" w14:textId="44C0F06A" w:rsidR="00435E3E" w:rsidRPr="005838C0" w:rsidRDefault="00435E3E" w:rsidP="005838C0">
      <w:pPr>
        <w:pStyle w:val="ListParagraph"/>
        <w:numPr>
          <w:ilvl w:val="0"/>
          <w:numId w:val="5"/>
        </w:numPr>
        <w:adjustRightInd w:val="0"/>
        <w:snapToGrid w:val="0"/>
        <w:spacing w:line="240" w:lineRule="auto"/>
        <w:jc w:val="both"/>
        <w:rPr>
          <w:rFonts w:ascii="Times New Roman" w:hAnsi="Times New Roman" w:cs="Times New Roman"/>
        </w:rPr>
      </w:pPr>
      <w:r w:rsidRPr="005838C0">
        <w:rPr>
          <w:rFonts w:ascii="Times New Roman" w:hAnsi="Times New Roman" w:cs="Times New Roman"/>
        </w:rPr>
        <w:t xml:space="preserve">Repeat the measurement by placing an optical attenuator in the ring as shown in Figure 1. Make sure the SOA driving current is at zero before disconnecting the ring. The two attenuators are 5 and 10. </w:t>
      </w:r>
    </w:p>
    <w:p w14:paraId="0ACE435C" w14:textId="360D7945" w:rsidR="00435E3E" w:rsidRPr="005838C0" w:rsidRDefault="00435E3E" w:rsidP="005838C0">
      <w:pPr>
        <w:pStyle w:val="ListParagraph"/>
        <w:numPr>
          <w:ilvl w:val="0"/>
          <w:numId w:val="5"/>
        </w:numPr>
        <w:adjustRightInd w:val="0"/>
        <w:snapToGrid w:val="0"/>
        <w:spacing w:line="240" w:lineRule="auto"/>
        <w:jc w:val="both"/>
        <w:rPr>
          <w:rFonts w:ascii="Times New Roman" w:hAnsi="Times New Roman" w:cs="Times New Roman"/>
        </w:rPr>
      </w:pPr>
      <w:r w:rsidRPr="005838C0">
        <w:rPr>
          <w:rFonts w:ascii="Times New Roman" w:hAnsi="Times New Roman" w:cs="Times New Roman"/>
        </w:rPr>
        <w:t xml:space="preserve">Repeat step (4) and (5) using an optical coupler with 90/10 coupling ratio. </w:t>
      </w:r>
    </w:p>
    <w:p w14:paraId="25FAE9DB" w14:textId="0E0F622C" w:rsidR="00435E3E" w:rsidRPr="005838C0" w:rsidRDefault="00435E3E" w:rsidP="005838C0">
      <w:pPr>
        <w:pStyle w:val="ListParagraph"/>
        <w:numPr>
          <w:ilvl w:val="0"/>
          <w:numId w:val="5"/>
        </w:numPr>
        <w:adjustRightInd w:val="0"/>
        <w:snapToGrid w:val="0"/>
        <w:spacing w:line="240" w:lineRule="auto"/>
        <w:jc w:val="both"/>
        <w:rPr>
          <w:rFonts w:ascii="Times New Roman" w:hAnsi="Times New Roman" w:cs="Times New Roman"/>
        </w:rPr>
      </w:pPr>
      <w:r w:rsidRPr="005838C0">
        <w:rPr>
          <w:rFonts w:ascii="Times New Roman" w:hAnsi="Times New Roman" w:cs="Times New Roman"/>
        </w:rPr>
        <w:t xml:space="preserve">The data you took during the experiment will be used for the discussion part below. </w:t>
      </w:r>
    </w:p>
    <w:p w14:paraId="61FF6774" w14:textId="77777777" w:rsidR="005838C0" w:rsidRDefault="005838C0" w:rsidP="00435E3E">
      <w:pPr>
        <w:adjustRightInd w:val="0"/>
        <w:snapToGrid w:val="0"/>
        <w:spacing w:line="240" w:lineRule="auto"/>
        <w:jc w:val="both"/>
        <w:rPr>
          <w:rFonts w:ascii="Times New Roman" w:hAnsi="Times New Roman" w:cs="Times New Roman"/>
          <w:b/>
        </w:rPr>
      </w:pPr>
    </w:p>
    <w:p w14:paraId="25EA2A56" w14:textId="77777777" w:rsidR="00435E3E" w:rsidRPr="00543F70" w:rsidRDefault="00435E3E" w:rsidP="00435E3E">
      <w:pPr>
        <w:adjustRightInd w:val="0"/>
        <w:snapToGrid w:val="0"/>
        <w:spacing w:line="240" w:lineRule="auto"/>
        <w:jc w:val="both"/>
        <w:rPr>
          <w:rFonts w:ascii="Times New Roman" w:hAnsi="Times New Roman" w:cs="Times New Roman"/>
          <w:b/>
        </w:rPr>
      </w:pPr>
      <w:r w:rsidRPr="00543F70">
        <w:rPr>
          <w:rFonts w:ascii="Times New Roman" w:hAnsi="Times New Roman" w:cs="Times New Roman"/>
          <w:b/>
        </w:rPr>
        <w:t>Discussion</w:t>
      </w:r>
    </w:p>
    <w:p w14:paraId="2366EC6D" w14:textId="7F35E5FB" w:rsidR="00435E3E" w:rsidRPr="005838C0" w:rsidRDefault="00435E3E" w:rsidP="005838C0">
      <w:pPr>
        <w:pStyle w:val="ListParagraph"/>
        <w:numPr>
          <w:ilvl w:val="0"/>
          <w:numId w:val="7"/>
        </w:numPr>
        <w:adjustRightInd w:val="0"/>
        <w:snapToGrid w:val="0"/>
        <w:spacing w:line="240" w:lineRule="auto"/>
        <w:jc w:val="both"/>
        <w:rPr>
          <w:rFonts w:ascii="Times New Roman" w:hAnsi="Times New Roman" w:cs="Times New Roman"/>
        </w:rPr>
      </w:pPr>
      <w:r w:rsidRPr="005838C0">
        <w:rPr>
          <w:rFonts w:ascii="Times New Roman" w:hAnsi="Times New Roman" w:cs="Times New Roman"/>
        </w:rPr>
        <w:t>Plot out the results you obtained in steps (4) – (6). Use a proper axis to make sure you can compare the results.</w:t>
      </w:r>
    </w:p>
    <w:p w14:paraId="3E88DA81" w14:textId="51C4D0A2" w:rsidR="00435E3E" w:rsidRPr="005838C0" w:rsidRDefault="00435E3E" w:rsidP="005838C0">
      <w:pPr>
        <w:pStyle w:val="ListParagraph"/>
        <w:numPr>
          <w:ilvl w:val="0"/>
          <w:numId w:val="7"/>
        </w:numPr>
        <w:adjustRightInd w:val="0"/>
        <w:snapToGrid w:val="0"/>
        <w:spacing w:line="240" w:lineRule="auto"/>
        <w:jc w:val="both"/>
        <w:rPr>
          <w:rFonts w:ascii="Times New Roman" w:hAnsi="Times New Roman" w:cs="Times New Roman"/>
        </w:rPr>
      </w:pPr>
      <w:r w:rsidRPr="005838C0">
        <w:rPr>
          <w:rFonts w:ascii="Times New Roman" w:hAnsi="Times New Roman" w:cs="Times New Roman"/>
        </w:rPr>
        <w:t>Describe the trend of your measurement in step (4), and explain why.</w:t>
      </w:r>
    </w:p>
    <w:p w14:paraId="23335697" w14:textId="0684B9D6" w:rsidR="00435E3E" w:rsidRPr="005838C0" w:rsidRDefault="00435E3E" w:rsidP="005838C0">
      <w:pPr>
        <w:pStyle w:val="ListParagraph"/>
        <w:numPr>
          <w:ilvl w:val="0"/>
          <w:numId w:val="7"/>
        </w:numPr>
        <w:adjustRightInd w:val="0"/>
        <w:snapToGrid w:val="0"/>
        <w:spacing w:line="240" w:lineRule="auto"/>
        <w:jc w:val="both"/>
        <w:rPr>
          <w:rFonts w:ascii="Times New Roman" w:hAnsi="Times New Roman" w:cs="Times New Roman"/>
        </w:rPr>
      </w:pPr>
      <w:r w:rsidRPr="005838C0">
        <w:rPr>
          <w:rFonts w:ascii="Times New Roman" w:hAnsi="Times New Roman" w:cs="Times New Roman"/>
        </w:rPr>
        <w:t xml:space="preserve">Describe the results in Step (5), with attenuations of 0 dB, 5 dB, and 10 </w:t>
      </w:r>
      <w:proofErr w:type="spellStart"/>
      <w:r w:rsidRPr="005838C0">
        <w:rPr>
          <w:rFonts w:ascii="Times New Roman" w:hAnsi="Times New Roman" w:cs="Times New Roman"/>
        </w:rPr>
        <w:t>dB.</w:t>
      </w:r>
      <w:proofErr w:type="spellEnd"/>
      <w:r w:rsidRPr="005838C0">
        <w:rPr>
          <w:rFonts w:ascii="Times New Roman" w:hAnsi="Times New Roman" w:cs="Times New Roman"/>
        </w:rPr>
        <w:t xml:space="preserve"> How the excess intra-cavity loss affect the laser output characteristic.</w:t>
      </w:r>
    </w:p>
    <w:p w14:paraId="038D9C87" w14:textId="2CD9F832" w:rsidR="00435E3E" w:rsidRPr="005838C0" w:rsidRDefault="00435E3E" w:rsidP="005838C0">
      <w:pPr>
        <w:pStyle w:val="ListParagraph"/>
        <w:numPr>
          <w:ilvl w:val="0"/>
          <w:numId w:val="7"/>
        </w:numPr>
        <w:adjustRightInd w:val="0"/>
        <w:snapToGrid w:val="0"/>
        <w:spacing w:line="240" w:lineRule="auto"/>
        <w:jc w:val="both"/>
        <w:rPr>
          <w:rFonts w:ascii="Times New Roman" w:hAnsi="Times New Roman" w:cs="Times New Roman"/>
        </w:rPr>
      </w:pPr>
      <w:r w:rsidRPr="005838C0">
        <w:rPr>
          <w:rFonts w:ascii="Times New Roman" w:hAnsi="Times New Roman" w:cs="Times New Roman"/>
        </w:rPr>
        <w:t>Describe the laser output characteristic when an optical coupler with 80/20, and 90/10 coupling ratios are used. Explain your observation.</w:t>
      </w:r>
    </w:p>
    <w:p w14:paraId="6ABA86F6" w14:textId="21102FCC" w:rsidR="00050521" w:rsidRPr="005838C0" w:rsidRDefault="00435E3E" w:rsidP="005838C0">
      <w:pPr>
        <w:pStyle w:val="ListParagraph"/>
        <w:numPr>
          <w:ilvl w:val="0"/>
          <w:numId w:val="7"/>
        </w:numPr>
        <w:adjustRightInd w:val="0"/>
        <w:snapToGrid w:val="0"/>
        <w:spacing w:line="240" w:lineRule="auto"/>
        <w:jc w:val="both"/>
        <w:rPr>
          <w:rFonts w:ascii="Times New Roman" w:hAnsi="Times New Roman" w:cs="Times New Roman"/>
        </w:rPr>
      </w:pPr>
      <w:r w:rsidRPr="005838C0">
        <w:rPr>
          <w:rFonts w:ascii="Times New Roman" w:hAnsi="Times New Roman" w:cs="Times New Roman"/>
        </w:rPr>
        <w:t xml:space="preserve">How will the setup look like if an EDFA is used as the gain medium to EDFA </w:t>
      </w:r>
      <w:proofErr w:type="gramStart"/>
      <w:r w:rsidRPr="005838C0">
        <w:rPr>
          <w:rFonts w:ascii="Times New Roman" w:hAnsi="Times New Roman" w:cs="Times New Roman"/>
        </w:rPr>
        <w:t>instead.</w:t>
      </w:r>
      <w:proofErr w:type="gramEnd"/>
      <w:r w:rsidRPr="005838C0">
        <w:rPr>
          <w:rFonts w:ascii="Times New Roman" w:hAnsi="Times New Roman" w:cs="Times New Roman"/>
        </w:rPr>
        <w:t xml:space="preserve"> Design a ring laser system using EDFA and draw the schematic diagram.</w:t>
      </w:r>
    </w:p>
    <w:sectPr w:rsidR="00050521" w:rsidRPr="005838C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FF6C2C" w14:textId="77777777" w:rsidR="00A66CD4" w:rsidRDefault="00A66CD4" w:rsidP="00A66CD4">
      <w:pPr>
        <w:spacing w:after="0" w:line="240" w:lineRule="auto"/>
      </w:pPr>
      <w:r>
        <w:separator/>
      </w:r>
    </w:p>
  </w:endnote>
  <w:endnote w:type="continuationSeparator" w:id="0">
    <w:p w14:paraId="399ED625" w14:textId="77777777" w:rsidR="00A66CD4" w:rsidRDefault="00A66CD4" w:rsidP="00A66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D7748" w14:textId="77777777" w:rsidR="00A66CD4" w:rsidRDefault="00A66CD4" w:rsidP="00A66CD4">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4C1FE5">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4C1FE5">
      <w:rPr>
        <w:rFonts w:ascii="Times New Roman" w:hAnsi="Times New Roman" w:cs="Times New Roman"/>
        <w:noProof/>
      </w:rPr>
      <w:t>2</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B6346" w14:textId="77777777" w:rsidR="00A66CD4" w:rsidRDefault="00A66CD4" w:rsidP="00A66CD4">
      <w:pPr>
        <w:spacing w:after="0" w:line="240" w:lineRule="auto"/>
      </w:pPr>
      <w:r>
        <w:separator/>
      </w:r>
    </w:p>
  </w:footnote>
  <w:footnote w:type="continuationSeparator" w:id="0">
    <w:p w14:paraId="30BA77B4" w14:textId="77777777" w:rsidR="00A66CD4" w:rsidRDefault="00A66CD4" w:rsidP="00A66CD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42D0E"/>
    <w:multiLevelType w:val="hybridMultilevel"/>
    <w:tmpl w:val="4F98E5D8"/>
    <w:lvl w:ilvl="0" w:tplc="00BA2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96950"/>
    <w:multiLevelType w:val="hybridMultilevel"/>
    <w:tmpl w:val="CC3836BC"/>
    <w:lvl w:ilvl="0" w:tplc="470C2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91CA9"/>
    <w:multiLevelType w:val="hybridMultilevel"/>
    <w:tmpl w:val="734EDF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66341F"/>
    <w:multiLevelType w:val="hybridMultilevel"/>
    <w:tmpl w:val="3DECCF8A"/>
    <w:lvl w:ilvl="0" w:tplc="D2C8F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77950"/>
    <w:multiLevelType w:val="hybridMultilevel"/>
    <w:tmpl w:val="860E45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612ECA"/>
    <w:multiLevelType w:val="hybridMultilevel"/>
    <w:tmpl w:val="610EAE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135482"/>
    <w:multiLevelType w:val="hybridMultilevel"/>
    <w:tmpl w:val="A11C3E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BA03D3"/>
    <w:multiLevelType w:val="hybridMultilevel"/>
    <w:tmpl w:val="F16088DC"/>
    <w:lvl w:ilvl="0" w:tplc="4A6A3F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419"/>
    <w:rsid w:val="00021AFC"/>
    <w:rsid w:val="00050521"/>
    <w:rsid w:val="003723A0"/>
    <w:rsid w:val="003C2B66"/>
    <w:rsid w:val="00435E3E"/>
    <w:rsid w:val="004C1FE5"/>
    <w:rsid w:val="00543F70"/>
    <w:rsid w:val="005838C0"/>
    <w:rsid w:val="00637EEE"/>
    <w:rsid w:val="0067153C"/>
    <w:rsid w:val="006A7E64"/>
    <w:rsid w:val="008558BB"/>
    <w:rsid w:val="00892BBA"/>
    <w:rsid w:val="008E05FB"/>
    <w:rsid w:val="00A66CD4"/>
    <w:rsid w:val="00C42419"/>
    <w:rsid w:val="00E964C6"/>
    <w:rsid w:val="00F91E09"/>
    <w:rsid w:val="00FD4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717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4C6"/>
    <w:rPr>
      <w:rFonts w:ascii="Tahoma" w:hAnsi="Tahoma" w:cs="Tahoma"/>
      <w:sz w:val="16"/>
      <w:szCs w:val="16"/>
    </w:rPr>
  </w:style>
  <w:style w:type="paragraph" w:styleId="Header">
    <w:name w:val="header"/>
    <w:basedOn w:val="Normal"/>
    <w:link w:val="HeaderChar"/>
    <w:uiPriority w:val="99"/>
    <w:unhideWhenUsed/>
    <w:rsid w:val="00A66CD4"/>
    <w:pPr>
      <w:tabs>
        <w:tab w:val="center" w:pos="4320"/>
        <w:tab w:val="right" w:pos="8640"/>
      </w:tabs>
      <w:spacing w:after="0" w:line="240" w:lineRule="auto"/>
    </w:pPr>
  </w:style>
  <w:style w:type="character" w:customStyle="1" w:styleId="HeaderChar">
    <w:name w:val="Header Char"/>
    <w:basedOn w:val="DefaultParagraphFont"/>
    <w:link w:val="Header"/>
    <w:uiPriority w:val="99"/>
    <w:rsid w:val="00A66CD4"/>
  </w:style>
  <w:style w:type="paragraph" w:styleId="Footer">
    <w:name w:val="footer"/>
    <w:basedOn w:val="Normal"/>
    <w:link w:val="FooterChar"/>
    <w:uiPriority w:val="99"/>
    <w:unhideWhenUsed/>
    <w:rsid w:val="00A66C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A66CD4"/>
  </w:style>
  <w:style w:type="paragraph" w:styleId="ListParagraph">
    <w:name w:val="List Paragraph"/>
    <w:basedOn w:val="Normal"/>
    <w:uiPriority w:val="34"/>
    <w:qFormat/>
    <w:rsid w:val="005838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4C6"/>
    <w:rPr>
      <w:rFonts w:ascii="Tahoma" w:hAnsi="Tahoma" w:cs="Tahoma"/>
      <w:sz w:val="16"/>
      <w:szCs w:val="16"/>
    </w:rPr>
  </w:style>
  <w:style w:type="paragraph" w:styleId="Header">
    <w:name w:val="header"/>
    <w:basedOn w:val="Normal"/>
    <w:link w:val="HeaderChar"/>
    <w:uiPriority w:val="99"/>
    <w:unhideWhenUsed/>
    <w:rsid w:val="00A66CD4"/>
    <w:pPr>
      <w:tabs>
        <w:tab w:val="center" w:pos="4320"/>
        <w:tab w:val="right" w:pos="8640"/>
      </w:tabs>
      <w:spacing w:after="0" w:line="240" w:lineRule="auto"/>
    </w:pPr>
  </w:style>
  <w:style w:type="character" w:customStyle="1" w:styleId="HeaderChar">
    <w:name w:val="Header Char"/>
    <w:basedOn w:val="DefaultParagraphFont"/>
    <w:link w:val="Header"/>
    <w:uiPriority w:val="99"/>
    <w:rsid w:val="00A66CD4"/>
  </w:style>
  <w:style w:type="paragraph" w:styleId="Footer">
    <w:name w:val="footer"/>
    <w:basedOn w:val="Normal"/>
    <w:link w:val="FooterChar"/>
    <w:uiPriority w:val="99"/>
    <w:unhideWhenUsed/>
    <w:rsid w:val="00A66C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A66CD4"/>
  </w:style>
  <w:style w:type="paragraph" w:styleId="ListParagraph">
    <w:name w:val="List Paragraph"/>
    <w:basedOn w:val="Normal"/>
    <w:uiPriority w:val="34"/>
    <w:qFormat/>
    <w:rsid w:val="00583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698</Words>
  <Characters>3983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UGA Engineering</Company>
  <LinksUpToDate>false</LinksUpToDate>
  <CharactersWithSpaces>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Ruizhe Lin</dc:creator>
  <cp:keywords/>
  <dc:description/>
  <cp:lastModifiedBy>Mable</cp:lastModifiedBy>
  <cp:revision>9</cp:revision>
  <cp:lastPrinted>2016-10-27T13:15:00Z</cp:lastPrinted>
  <dcterms:created xsi:type="dcterms:W3CDTF">2015-11-09T20:40:00Z</dcterms:created>
  <dcterms:modified xsi:type="dcterms:W3CDTF">2016-10-27T13:15:00Z</dcterms:modified>
</cp:coreProperties>
</file>